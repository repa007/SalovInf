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6065" w14:textId="51221D41" w:rsidR="001553BC" w:rsidRDefault="001553BC" w:rsidP="00A1663D">
      <w:pPr>
        <w:pStyle w:val="1"/>
        <w:shd w:val="clear" w:color="auto" w:fill="FFFFFF"/>
        <w:spacing w:before="0" w:after="60"/>
        <w:jc w:val="center"/>
        <w:rPr>
          <w:rFonts w:ascii="Fira Sans" w:hAnsi="Fira Sans"/>
          <w:b/>
          <w:bCs/>
          <w:color w:val="333333"/>
        </w:rPr>
      </w:pPr>
      <w:bookmarkStart w:id="0" w:name="_Toc90727438"/>
      <w:bookmarkStart w:id="1" w:name="_Ref90727572"/>
      <w:r>
        <w:rPr>
          <w:rFonts w:ascii="Fira Sans" w:hAnsi="Fira Sans"/>
          <w:b/>
          <w:bCs/>
          <w:color w:val="333333"/>
        </w:rPr>
        <w:t xml:space="preserve">Эмуляторы и симуляторы </w:t>
      </w:r>
      <w:proofErr w:type="spellStart"/>
      <w:r>
        <w:rPr>
          <w:rFonts w:ascii="Fira Sans" w:hAnsi="Fira Sans"/>
          <w:b/>
          <w:bCs/>
          <w:color w:val="333333"/>
        </w:rPr>
        <w:t>vs</w:t>
      </w:r>
      <w:proofErr w:type="spellEnd"/>
      <w:r>
        <w:rPr>
          <w:rFonts w:ascii="Fira Sans" w:hAnsi="Fira Sans"/>
          <w:b/>
          <w:bCs/>
          <w:color w:val="333333"/>
        </w:rPr>
        <w:t xml:space="preserve"> реальные устройства для автоматизации тестирования</w:t>
      </w:r>
      <w:bookmarkEnd w:id="0"/>
      <w:bookmarkEnd w:id="1"/>
    </w:p>
    <w:p w14:paraId="5E83F746" w14:textId="77777777" w:rsidR="00261658" w:rsidRDefault="001553BC" w:rsidP="00261658">
      <w:pPr>
        <w:keepNext/>
        <w:jc w:val="center"/>
      </w:pPr>
      <w:r>
        <w:rPr>
          <w:noProof/>
        </w:rPr>
        <w:drawing>
          <wp:inline distT="0" distB="0" distL="0" distR="0" wp14:anchorId="53166062" wp14:editId="05D05EFC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3822" w14:textId="1914FD8C" w:rsidR="001553BC" w:rsidRPr="001553BC" w:rsidRDefault="00261658" w:rsidP="00261658">
      <w:pPr>
        <w:pStyle w:val="ae"/>
        <w:jc w:val="center"/>
      </w:pPr>
      <w:r>
        <w:t xml:space="preserve">Начало </w:t>
      </w:r>
      <w:fldSimple w:instr=" SEQ Начало \* ARABIC ">
        <w:r>
          <w:rPr>
            <w:noProof/>
          </w:rPr>
          <w:t>1</w:t>
        </w:r>
      </w:fldSimple>
    </w:p>
    <w:p w14:paraId="6A032D81" w14:textId="04DD2133" w:rsidR="001553BC" w:rsidRPr="001553BC" w:rsidRDefault="001553BC" w:rsidP="00A1663D">
      <w:pPr>
        <w:shd w:val="clear" w:color="auto" w:fill="FFFFFF"/>
        <w:spacing w:before="48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 этой статье рассмотрим особенности тестирования мобильных приложений с помощью эмуляторов/симуляторов и на реальных устройствах.</w:t>
      </w:r>
    </w:p>
    <w:p w14:paraId="16F58B87" w14:textId="77777777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Эмуляторы и симуляторы — это программные инструменты, которые имитируют различные операционные системы. Поскольку поисковые системы быстрее индексируют сайты, имеющие мобильные версии по сравнению с сайтами, ориентированными только на десктоп, перед выпуском приложения на рынок критически важно решить все серьезные проблемы. Фундаментальные принципы тестирования для мобильных и десктопных приложений одинаковы, но для мобильных все же есть нюансы.</w:t>
      </w:r>
    </w:p>
    <w:p w14:paraId="4379C3BE" w14:textId="77777777" w:rsidR="004323C2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Содержание:</w:t>
      </w:r>
    </w:p>
    <w:sdt>
      <w:sdtPr>
        <w:id w:val="2068836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573541" w14:textId="7A3706AF" w:rsidR="004323C2" w:rsidRDefault="004323C2">
          <w:pPr>
            <w:pStyle w:val="a8"/>
          </w:pPr>
          <w:r>
            <w:t>Оглавление</w:t>
          </w:r>
        </w:p>
        <w:p w14:paraId="4C515E49" w14:textId="528A860F" w:rsidR="004323C2" w:rsidRDefault="004323C2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27438" w:history="1">
            <w:r w:rsidRPr="00F70A02">
              <w:rPr>
                <w:rStyle w:val="a5"/>
                <w:rFonts w:ascii="Fira Sans" w:hAnsi="Fira Sans"/>
                <w:b/>
                <w:bCs/>
                <w:noProof/>
              </w:rPr>
              <w:t>Эмуляторы и симуляторы vs реальные устройства для автоматизации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EBB6" w14:textId="36AD1262" w:rsidR="004323C2" w:rsidRDefault="004323C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90727439" w:history="1">
            <w:r w:rsidRPr="00F70A02">
              <w:rPr>
                <w:rStyle w:val="a5"/>
                <w:rFonts w:ascii="Fira Sans" w:eastAsia="Times New Roman" w:hAnsi="Fira Sans" w:cs="Times New Roman"/>
                <w:noProof/>
                <w:lang w:eastAsia="ru-RU"/>
              </w:rPr>
              <w:t>Что такое мобильные эмуляторы и симуляторы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931D" w14:textId="22789CBB" w:rsidR="004323C2" w:rsidRDefault="004323C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90727440" w:history="1">
            <w:r w:rsidRPr="00F70A02">
              <w:rPr>
                <w:rStyle w:val="a5"/>
                <w:rFonts w:ascii="Fira Sans" w:eastAsia="Times New Roman" w:hAnsi="Fira Sans" w:cs="Times New Roman"/>
                <w:noProof/>
                <w:lang w:eastAsia="ru-RU"/>
              </w:rPr>
              <w:t>Типы мобильных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8BE3" w14:textId="4E61F2F7" w:rsidR="004323C2" w:rsidRDefault="004323C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90727441" w:history="1">
            <w:r w:rsidRPr="00F70A02">
              <w:rPr>
                <w:rStyle w:val="a5"/>
                <w:rFonts w:ascii="Fira Sans" w:eastAsia="Times New Roman" w:hAnsi="Fira Sans" w:cs="Times New Roman"/>
                <w:noProof/>
                <w:lang w:eastAsia="ru-RU"/>
              </w:rPr>
              <w:t>Инструменты и фреймворки для автоматизированного мобильного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60D4" w14:textId="0917591D" w:rsidR="004323C2" w:rsidRDefault="004323C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90727442" w:history="1">
            <w:r w:rsidRPr="00F70A02">
              <w:rPr>
                <w:rStyle w:val="a5"/>
                <w:rFonts w:ascii="Fira Sans" w:eastAsia="Times New Roman" w:hAnsi="Fira Sans" w:cs="Times New Roman"/>
                <w:noProof/>
                <w:lang w:eastAsia="ru-RU"/>
              </w:rPr>
              <w:t>В каких случаях для тестирования можно использовать эмулятор или симулятор, а в каких — нужно реальное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64EF" w14:textId="1D639EB9" w:rsidR="004323C2" w:rsidRDefault="004323C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90727443" w:history="1">
            <w:r w:rsidRPr="00F70A0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C14C" w14:textId="11CCD5E9" w:rsidR="004323C2" w:rsidRDefault="004323C2">
          <w:r>
            <w:rPr>
              <w:b/>
              <w:bCs/>
            </w:rPr>
            <w:fldChar w:fldCharType="end"/>
          </w:r>
        </w:p>
      </w:sdtContent>
    </w:sdt>
    <w:p w14:paraId="64F66F77" w14:textId="775CF040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D1F15A0" w14:textId="36D5713B" w:rsidR="001553BC" w:rsidRPr="001553BC" w:rsidRDefault="00613FDF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w:anchor="_Что_такое_мобильные" w:history="1"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Что такое мобильные эмуляторы и симуляторы;</w:t>
        </w:r>
      </w:hyperlink>
    </w:p>
    <w:p w14:paraId="0C8D7C76" w14:textId="106A22D3" w:rsidR="001553BC" w:rsidRPr="001553BC" w:rsidRDefault="00836D46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w:anchor="_Типы_мобильных_тестов" w:history="1"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Типы мобильных тестов;</w:t>
        </w:r>
      </w:hyperlink>
    </w:p>
    <w:p w14:paraId="2AEC6C79" w14:textId="33E2F120" w:rsidR="001553BC" w:rsidRPr="001553BC" w:rsidRDefault="00836D46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w:anchor="_Инструменты_и_фреймворки" w:history="1"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Инструменты/фре</w:t>
        </w:r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й</w:t>
        </w:r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мворки автоматизации мобильного тестирования;</w:t>
        </w:r>
      </w:hyperlink>
    </w:p>
    <w:p w14:paraId="4B0A1AE0" w14:textId="5211CFB2" w:rsidR="001553BC" w:rsidRDefault="00836D46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w:anchor="_В_каких_случаях" w:history="1"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Когда можно использо</w:t>
        </w:r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в</w:t>
        </w:r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 xml:space="preserve">ать эмуляторы/симуляторы, а </w:t>
        </w:r>
        <w:proofErr w:type="spellStart"/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а</w:t>
        </w:r>
        <w:proofErr w:type="spellEnd"/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 xml:space="preserve"> когда — стоит тестировать на реальных ус</w:t>
        </w:r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т</w:t>
        </w:r>
        <w:r w:rsidR="001553BC" w:rsidRPr="001553BC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ройствах.</w:t>
        </w:r>
      </w:hyperlink>
    </w:p>
    <w:p w14:paraId="25E59F21" w14:textId="10BCA029" w:rsidR="00836D46" w:rsidRDefault="00E02368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w:anchor="_Вывод" w:history="1">
        <w:r w:rsidRPr="00E02368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Подведём итог.</w:t>
        </w:r>
      </w:hyperlink>
    </w:p>
    <w:p w14:paraId="7E001F06" w14:textId="77777777" w:rsidR="00E02368" w:rsidRPr="001553BC" w:rsidRDefault="00E02368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ECF057D" w14:textId="47126CD8" w:rsidR="00A1663D" w:rsidRPr="001553BC" w:rsidRDefault="001553BC" w:rsidP="00A1663D">
      <w:pPr>
        <w:pStyle w:val="2"/>
        <w:jc w:val="center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bookmarkStart w:id="2" w:name="_Что_такое_мобильные"/>
      <w:bookmarkStart w:id="3" w:name="_Toc90727439"/>
      <w:bookmarkEnd w:id="2"/>
      <w:r w:rsidRPr="001553BC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Что такое мобильные эмуляторы и симуляторы</w:t>
      </w:r>
      <w:bookmarkEnd w:id="3"/>
    </w:p>
    <w:p w14:paraId="23144E40" w14:textId="6ECDED6C" w:rsidR="001553BC" w:rsidRPr="001553BC" w:rsidRDefault="001553BC" w:rsidP="00A1663D">
      <w:pPr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Мобильный эмулятор это программа, которая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аппаратно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программно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имитирует работу реального необходимого устройства. Эмуляторы настраиваются в виртуальной среде. Настроив виртуальную среду, команда разработки получает доступ к полноценному непрерывному функциональному тестированию.</w:t>
      </w:r>
    </w:p>
    <w:p w14:paraId="5D0AC451" w14:textId="77777777" w:rsidR="001553BC" w:rsidRPr="001553BC" w:rsidRDefault="001553BC" w:rsidP="00A1663D">
      <w:pPr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Примеры аппаратных компонентов, которые можно протестировать с помощью эмулятора, включают производительность батареи, оперативную память (RAM), процессор, камеру и клавиатуру. С программной точки зрения можно говорить об обмене сообщениями, безопасности и просмотре веб-страниц. Если веб-сайт тяжелый, эмулятор может не справиться с поддержкой желаемого темпа из-за технических характеристик телефона.</w:t>
      </w:r>
    </w:p>
    <w:p w14:paraId="011A33D1" w14:textId="77777777" w:rsidR="001553BC" w:rsidRPr="001553BC" w:rsidRDefault="001553BC" w:rsidP="00A1663D">
      <w:pPr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Мобильный симулятор это программа, созданная в виртуальной среде, которая также копирует конфигурацию и поведение реального целевого устройства. По описанию звучит очень похоже на эмулятор, потому что обе программы служат аналогичной цели. Довольно часто эти названия используются взаимозаменяемо, но разница все же есть, и лежит она в плоскости аппаратной части.</w:t>
      </w:r>
    </w:p>
    <w:p w14:paraId="65428AFA" w14:textId="6D1A4CC8" w:rsidR="001553BC" w:rsidRPr="001553BC" w:rsidRDefault="001553BC" w:rsidP="00A1663D">
      <w:pPr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Симуляторы не имитируют аппаратную часть устройств. Только с помощью эмуляторов можно протестировать, например, работу микрофона или динамика. Симуляторы созданы для того, чтобы проверять только программную часть, которая существует в производственной среде мобильного устройства.</w:t>
      </w:r>
    </w:p>
    <w:p w14:paraId="44DA7F8C" w14:textId="77777777" w:rsidR="001553BC" w:rsidRPr="001553BC" w:rsidRDefault="001553BC" w:rsidP="00A1663D">
      <w:pPr>
        <w:pStyle w:val="2"/>
        <w:jc w:val="center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bookmarkStart w:id="4" w:name="_Типы_мобильных_тестов"/>
      <w:bookmarkStart w:id="5" w:name="_Toc90727440"/>
      <w:bookmarkEnd w:id="4"/>
      <w:r w:rsidRPr="001553BC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Типы мобильных тестов</w:t>
      </w:r>
      <w:bookmarkEnd w:id="5"/>
    </w:p>
    <w:p w14:paraId="0D5C044A" w14:textId="77777777" w:rsidR="001553BC" w:rsidRPr="001553BC" w:rsidRDefault="001553BC" w:rsidP="00A1663D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Есть множество мобильных приложений и несколько видов тестирования этих приложений. Самый распространенный вид это функциональное тестирование, целью которого является подтверждение того, что приложение работает в соответствии с требованиями. Другие виды:</w:t>
      </w:r>
    </w:p>
    <w:p w14:paraId="1E1D49FA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Тестирование совместимости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Compatibility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— с его помощью проверяется, совместимо ли мобильное приложение с разными операционными системами и версиями.</w:t>
      </w:r>
    </w:p>
    <w:p w14:paraId="64ABAD0C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Тестирование установки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Installation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) — направлено на проверку удобства процесса установки и удаления приложения для пользователя. С его помощью можно удостовериться, что обновления не содержат ошибок и </w:t>
      </w: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исследовать, что происходит с приложением, если пользователь его не обновляет.</w:t>
      </w:r>
    </w:p>
    <w:p w14:paraId="291A8C2A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Проверка помех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Interruption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— целью этого вида тестирования является проверка поведения приложения в состоянии приостановки, а затем возврата в предыдущее состояние. Например, пользователь смотрит видео и в этот момент ему позвонили. Приложение, проигрывающее видео, должно перейти в фоновый режим, а после вернуться в предыдущее состояние до звонка.</w:t>
      </w:r>
    </w:p>
    <w:p w14:paraId="7A7FE2D3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Нагрузочное тестирование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Load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предназначено для проверки того, как отвечает приложение, если к нему обращаются одновременно очень много пользователей. Пользователи пытаются одновременно установить, удалить и использовать приложение, чтобы посмотреть, не даст ли оно сбой или медленную загрузку.</w:t>
      </w:r>
    </w:p>
    <w:p w14:paraId="172DA201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Тестирование локализации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Localization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проверяет качество адаптации под определенный географический регион. Например, тест может включить верификацию определенного языка, соответствие требованиям местного законодательства или временной зоны.</w:t>
      </w:r>
    </w:p>
    <w:p w14:paraId="4CACC2D3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Тестирование производительности (Performance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— проверяет производительность приложения под определенными условиями загруженности, таких как проверка скорости приложения, плохое покрытие сети и недостаток доступной памяти.</w:t>
      </w:r>
    </w:p>
    <w:p w14:paraId="1ABAF6EA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Тестирование безопасности (Security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— проверяет уязвимость аутентификации, авторизации, взломов и безопасности данных.</w:t>
      </w:r>
    </w:p>
    <w:p w14:paraId="119F35D1" w14:textId="77777777" w:rsidR="001553BC" w:rsidRPr="001553BC" w:rsidRDefault="001553BC" w:rsidP="00A1663D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Юзабилити-тестирование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Usability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Testing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проверяет, удобно ли пользователям использовать приложение. Цель в том, чтобы удостовериться, легко ли с помощью приложения выполнить определенную задачу.</w:t>
      </w:r>
    </w:p>
    <w:p w14:paraId="23E05F5B" w14:textId="77777777" w:rsidR="001553BC" w:rsidRPr="001553BC" w:rsidRDefault="001553BC" w:rsidP="00A1663D">
      <w:pPr>
        <w:pStyle w:val="2"/>
        <w:jc w:val="center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bookmarkStart w:id="6" w:name="_Инструменты_и_фреймворки"/>
      <w:bookmarkStart w:id="7" w:name="_Toc90727441"/>
      <w:bookmarkEnd w:id="6"/>
      <w:r w:rsidRPr="001553BC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Инструменты и фреймворки для автоматизированного мобильного тестирования</w:t>
      </w:r>
      <w:bookmarkEnd w:id="7"/>
    </w:p>
    <w:p w14:paraId="71B6E406" w14:textId="77777777" w:rsidR="001553BC" w:rsidRPr="001553BC" w:rsidRDefault="001553BC" w:rsidP="00A1663D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Тенденция использования инструментов автоматизации тестирования мобильных устройств набирает обороты. Причины тому — быстрый фидбек, CI/CD, более точные тесты и увеличенная производительность. Вот список некоторых новых инструментов:</w:t>
      </w:r>
    </w:p>
    <w:p w14:paraId="10569C57" w14:textId="25007AEF" w:rsidR="001553BC" w:rsidRPr="001553BC" w:rsidRDefault="001553BC" w:rsidP="00A1663D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9" w:history="1">
        <w:proofErr w:type="spellStart"/>
        <w:r w:rsidRPr="001553BC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Appium</w:t>
        </w:r>
        <w:proofErr w:type="spellEnd"/>
      </w:hyperlink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опенсорсный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фреймворк для автоматизации для тестирования нативных, гибридных и мобильных приложений.</w:t>
      </w:r>
    </w:p>
    <w:p w14:paraId="65B86748" w14:textId="77777777" w:rsidR="001553BC" w:rsidRPr="001553BC" w:rsidRDefault="001553BC" w:rsidP="00A1663D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0" w:history="1">
        <w:proofErr w:type="spellStart"/>
        <w:r w:rsidRPr="001553BC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TestProject</w:t>
        </w:r>
        <w:proofErr w:type="spellEnd"/>
        <w:r w:rsidRPr="001553BC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 </w:t>
        </w:r>
      </w:hyperlink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— бесплатная платформа для автоматизации тестирования мобильных приложений (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Android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iOS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), веба и API.</w:t>
      </w:r>
    </w:p>
    <w:p w14:paraId="6E5F1F67" w14:textId="77777777" w:rsidR="001553BC" w:rsidRPr="001553BC" w:rsidRDefault="001553BC" w:rsidP="00A1663D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commentRangeStart w:id="8"/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Detox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 —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опенсорсный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комплексный фреймворк для тестирования, работающий на реальном устройстве или симуляторе.</w:t>
      </w:r>
      <w:commentRangeEnd w:id="8"/>
      <w:r w:rsidR="00261658">
        <w:rPr>
          <w:rStyle w:val="a9"/>
        </w:rPr>
        <w:commentReference w:id="8"/>
      </w:r>
    </w:p>
    <w:p w14:paraId="5244A1FC" w14:textId="77777777" w:rsidR="001553BC" w:rsidRPr="001553BC" w:rsidRDefault="001553BC" w:rsidP="00A1663D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5" w:anchor="Espresso" w:history="1">
        <w:proofErr w:type="spellStart"/>
        <w:r w:rsidRPr="001553BC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Espresso</w:t>
        </w:r>
        <w:proofErr w:type="spellEnd"/>
      </w:hyperlink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нативный фреймворк для тестирования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Android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-приложений.</w:t>
      </w:r>
    </w:p>
    <w:p w14:paraId="2E072C38" w14:textId="77777777" w:rsidR="001553BC" w:rsidRPr="001553BC" w:rsidRDefault="001553BC" w:rsidP="00A1663D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hyperlink r:id="rId16" w:history="1">
        <w:proofErr w:type="spellStart"/>
        <w:r w:rsidRPr="001553BC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XCUITest</w:t>
        </w:r>
        <w:proofErr w:type="spellEnd"/>
      </w:hyperlink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фреймворк для тестирования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iOS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-приложений.</w:t>
      </w:r>
    </w:p>
    <w:p w14:paraId="64383ADB" w14:textId="77777777" w:rsidR="001553BC" w:rsidRPr="001553BC" w:rsidRDefault="001553BC" w:rsidP="00A1663D">
      <w:pPr>
        <w:pStyle w:val="2"/>
        <w:jc w:val="center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bookmarkStart w:id="9" w:name="_В_каких_случаях"/>
      <w:bookmarkStart w:id="10" w:name="_Toc90727442"/>
      <w:bookmarkEnd w:id="9"/>
      <w:r w:rsidRPr="001553BC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В каких случаях для тестирования можно использовать эмулятор или симулятор, а в каких — нужно реальное устройство</w:t>
      </w:r>
      <w:bookmarkEnd w:id="10"/>
    </w:p>
    <w:p w14:paraId="5C36CD95" w14:textId="4BAFA58C" w:rsidR="001553BC" w:rsidRPr="001553BC" w:rsidRDefault="001553BC" w:rsidP="00A1663D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del w:id="11" w:author="Аноним Анонимович" w:date="2021-12-18T13:55:00Z">
        <w:r w:rsidRPr="001553BC" w:rsidDel="00456561">
          <w:rPr>
            <w:rFonts w:ascii="Arial" w:eastAsia="Times New Roman" w:hAnsi="Arial" w:cs="Arial"/>
            <w:color w:val="111111"/>
            <w:sz w:val="24"/>
            <w:szCs w:val="24"/>
            <w:lang w:eastAsia="ru-RU"/>
          </w:rPr>
          <w:delText>В использовании эмуляторов</w:delText>
        </w:r>
      </w:del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симуляторов и реальных устройств для тестирования есть свои сильные стороны. Выбранный путь тестирования зависит от степени риска и фазы. К примеру, если единственный риск связан с рендерингом веб-сайта, тогда лучше выбрать эмулятор или симулятор.</w:t>
      </w:r>
    </w:p>
    <w:p w14:paraId="3D79A7CB" w14:textId="3C0DF0A6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Оба варианта приемлемы, если необходимо проверить важную для конечного пользователя отзывчивость. Кроме того, стоимость такого тестирования будет более оптимальной по сравнению с использованием реального устройства. Однако некоторые дефекты можно найти только на реальном устройстве. Если основной риск связан с такими действиями, как 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свайп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или перетаскивание приложения, то, пожалуй, будет лучше не выбирать эмулятор или симулятор.</w:t>
      </w:r>
    </w:p>
    <w:p w14:paraId="7F26E857" w14:textId="5B2855D8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Организации предпочитают для тестирования использовать только реальные устройства, но они стоят денег. Из соображений экономии бюджета мы стараемся использовать комбинацию из эмуляторов, симуляторов и реальных устройств. Эмпирическое правило гласит — использовать эмуляторы для тестирования аппаратной части и симуляторы для тестирования программной части. Эмулятор может проверить, как работает наше приложение, используя CPU или разное выделение памяти.</w:t>
      </w:r>
      <w:ins w:id="12" w:author="Аноним Анонимович" w:date="2021-12-18T13:56:00Z">
        <w:r w:rsidR="00744BAC">
          <w:rPr>
            <w:rFonts w:ascii="Arial" w:eastAsia="Times New Roman" w:hAnsi="Arial" w:cs="Arial"/>
            <w:color w:val="111111"/>
            <w:sz w:val="24"/>
            <w:szCs w:val="24"/>
            <w:lang w:eastAsia="ru-RU"/>
          </w:rPr>
          <w:t xml:space="preserve"> </w:t>
        </w:r>
        <w:proofErr w:type="spellStart"/>
        <w:r w:rsidR="00744BAC">
          <w:rPr>
            <w:rFonts w:ascii="Arial" w:eastAsia="Times New Roman" w:hAnsi="Arial" w:cs="Arial"/>
            <w:color w:val="111111"/>
            <w:sz w:val="24"/>
            <w:szCs w:val="24"/>
            <w:lang w:eastAsia="ru-RU"/>
          </w:rPr>
          <w:t>Бла-бла-бла</w:t>
        </w:r>
      </w:ins>
      <w:proofErr w:type="spellEnd"/>
    </w:p>
    <w:p w14:paraId="12AC4A65" w14:textId="77777777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Хороший тому пример — тестирование встроенного программного обеспечения с использованием эмулятора. Встроенное программное обеспечение в нашем телефоне повсюду. Это программное обеспечение, которое обеспечивает низкоуровневый контроль за аппаратной частью мобильных телефонов.</w:t>
      </w:r>
    </w:p>
    <w:p w14:paraId="76AEB0AC" w14:textId="1DDE750E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Симулятор может гарантировать высокую производительность внутреннего приложения во время взаимодействия с внешним приложением, например, при обмене данными между приложениями. Эмуляторы и симуляторы полезны для тестирования при широком диапазоне условий.</w:t>
      </w:r>
      <w:ins w:id="13" w:author="Аноним Анонимович" w:date="2021-12-18T13:55:00Z">
        <w:r w:rsidR="00456561">
          <w:rPr>
            <w:rFonts w:ascii="Arial" w:eastAsia="Times New Roman" w:hAnsi="Arial" w:cs="Arial"/>
            <w:color w:val="111111"/>
            <w:sz w:val="24"/>
            <w:szCs w:val="24"/>
            <w:lang w:eastAsia="ru-RU"/>
          </w:rPr>
          <w:t xml:space="preserve"> </w:t>
        </w:r>
      </w:ins>
    </w:p>
    <w:p w14:paraId="26BCA83A" w14:textId="485FCA3E" w:rsidR="001553BC" w:rsidRP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Несмотря на это, целесообразно, когда они не служат заменой реальным устройствам. Тестирование на реальном устройстве очень полезно, когда производится на важных этапах перед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продакшеном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Чем ближе мы подходим к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продакшену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тем серьезнее становится наш выбор. Организация может использовать виртуальную платформу на ранней стадии, которая включает циклы разработки. Юнит-тестирование и </w:t>
      </w:r>
      <w:proofErr w:type="spellStart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смоук</w:t>
      </w:r>
      <w:proofErr w:type="spellEnd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-тестирование выполняются потому, что разработчики изолируют куски кода.</w:t>
      </w:r>
    </w:p>
    <w:p w14:paraId="2E8E88B8" w14:textId="77777777" w:rsidR="001553BC" w:rsidRPr="001553BC" w:rsidRDefault="001553BC" w:rsidP="00A1663D">
      <w:pPr>
        <w:pStyle w:val="2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bookmarkStart w:id="14" w:name="_Вывод"/>
      <w:bookmarkStart w:id="15" w:name="_Toc90727443"/>
      <w:bookmarkEnd w:id="14"/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Вывод</w:t>
      </w:r>
      <w:bookmarkEnd w:id="15"/>
    </w:p>
    <w:p w14:paraId="2D1FD7E8" w14:textId="122DCE39" w:rsidR="001553BC" w:rsidRDefault="001553BC" w:rsidP="00A1663D">
      <w:pPr>
        <w:shd w:val="clear" w:color="auto" w:fill="FFFFFF"/>
        <w:spacing w:before="360"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553B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Эмуляторы и симуляторы помогают получить быструю обратную связь. Поскольку реальные устройства довольно дорогостоящи, их оставляют для тестирования на более поздних этапах, таких как интеграционное и функциональное тестирование.</w:t>
      </w:r>
    </w:p>
    <w:p w14:paraId="2510AD0E" w14:textId="77777777" w:rsidR="00BF4AFA" w:rsidRDefault="00BF4AFA" w:rsidP="00A16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Start w:id="16" w:name="Автор"/>
    <w:bookmarkEnd w:id="16"/>
    <w:p w14:paraId="091C1486" w14:textId="13D67344" w:rsidR="00BF4AFA" w:rsidRPr="00BF4AFA" w:rsidRDefault="00BF4AFA" w:rsidP="00A16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F4A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"https://habr.com/ru/company/otus/profile/" </w:instrText>
      </w:r>
      <w:r w:rsidRPr="00BF4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F4A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ru-RU"/>
        </w:rPr>
        <w:t>OTUS</w:t>
      </w:r>
      <w:r w:rsidRPr="00BF4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24D1370" w14:textId="0BCBB227" w:rsidR="00BF4AFA" w:rsidRPr="001553BC" w:rsidRDefault="00BF4AFA" w:rsidP="00A166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F4A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Цифровые навыки от ведущих экспертов</w:t>
      </w:r>
    </w:p>
    <w:p w14:paraId="019AADA1" w14:textId="77777777" w:rsidR="00261658" w:rsidRDefault="001553BC" w:rsidP="002616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50099B" wp14:editId="0423CE36">
            <wp:extent cx="5940425" cy="3117850"/>
            <wp:effectExtent l="0" t="0" r="3175" b="6350"/>
            <wp:docPr id="2" name="Рисунок 2" descr="Все публикации подряд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се публикации подряд / Хабр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A396" w14:textId="4288F92C" w:rsidR="004B0703" w:rsidRDefault="00261658" w:rsidP="00261658">
      <w:pPr>
        <w:pStyle w:val="ae"/>
        <w:jc w:val="center"/>
      </w:pPr>
      <w:r>
        <w:t xml:space="preserve">Конец </w:t>
      </w:r>
      <w:fldSimple w:instr=" SEQ Конец \* ARABIC ">
        <w:r>
          <w:rPr>
            <w:noProof/>
          </w:rPr>
          <w:t>1</w:t>
        </w:r>
      </w:fldSimple>
    </w:p>
    <w:p w14:paraId="39F8A395" w14:textId="41448C79" w:rsidR="00613FDF" w:rsidRDefault="00613FDF" w:rsidP="00A1663D">
      <w:pPr>
        <w:jc w:val="center"/>
      </w:pPr>
      <w:hyperlink r:id="rId18" w:history="1">
        <w:r w:rsidRPr="00613FDF">
          <w:rPr>
            <w:rStyle w:val="a5"/>
          </w:rPr>
          <w:t>5-ссылка на внешний документ</w:t>
        </w:r>
      </w:hyperlink>
    </w:p>
    <w:p w14:paraId="7CC83CD2" w14:textId="77777777" w:rsidR="00D55D1B" w:rsidRDefault="00261658" w:rsidP="00A1663D">
      <w:pPr>
        <w:jc w:val="center"/>
      </w:pPr>
      <w:r>
        <w:fldChar w:fldCharType="begin"/>
      </w:r>
      <w:r>
        <w:instrText xml:space="preserve"> REF _Ref90727572 \h </w:instrText>
      </w:r>
      <w:r>
        <w:fldChar w:fldCharType="separate"/>
      </w:r>
      <w:r>
        <w:rPr>
          <w:rFonts w:ascii="Fira Sans" w:hAnsi="Fira Sans"/>
          <w:b/>
          <w:bCs/>
          <w:color w:val="333333"/>
        </w:rPr>
        <w:t xml:space="preserve">Эмуляторы и симуляторы </w:t>
      </w:r>
      <w:proofErr w:type="spellStart"/>
      <w:r>
        <w:rPr>
          <w:rFonts w:ascii="Fira Sans" w:hAnsi="Fira Sans"/>
          <w:b/>
          <w:bCs/>
          <w:color w:val="333333"/>
        </w:rPr>
        <w:t>vs</w:t>
      </w:r>
      <w:proofErr w:type="spellEnd"/>
      <w:r>
        <w:rPr>
          <w:rFonts w:ascii="Fira Sans" w:hAnsi="Fira Sans"/>
          <w:b/>
          <w:bCs/>
          <w:color w:val="333333"/>
        </w:rPr>
        <w:t xml:space="preserve"> реальные устройства для автоматиза</w:t>
      </w:r>
      <w:r>
        <w:rPr>
          <w:rFonts w:ascii="Fira Sans" w:hAnsi="Fira Sans"/>
          <w:b/>
          <w:bCs/>
          <w:color w:val="333333"/>
        </w:rPr>
        <w:t>ц</w:t>
      </w:r>
      <w:r>
        <w:rPr>
          <w:rFonts w:ascii="Fira Sans" w:hAnsi="Fira Sans"/>
          <w:b/>
          <w:bCs/>
          <w:color w:val="333333"/>
        </w:rPr>
        <w:t>ии тестирования</w:t>
      </w:r>
      <w:r>
        <w:fldChar w:fldCharType="end"/>
      </w:r>
      <w:r w:rsidR="00744BAC" w:rsidRPr="00744BAC">
        <w:rPr>
          <w:rStyle w:val="af2"/>
        </w:rPr>
        <w:footnoteReference w:customMarkFollows="1" w:id="1"/>
        <w:sym w:font="Symbol" w:char="F023"/>
      </w:r>
    </w:p>
    <w:p w14:paraId="13314C12" w14:textId="112C812C" w:rsidR="003F23E2" w:rsidRDefault="003F23E2" w:rsidP="003F23E2">
      <w:pPr>
        <w:jc w:val="center"/>
      </w:pPr>
    </w:p>
    <w:sdt>
      <w:sdtPr>
        <w:id w:val="5679213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53FFB92" w14:textId="1D2E367B" w:rsidR="003F23E2" w:rsidRDefault="003F23E2">
          <w:pPr>
            <w:pStyle w:val="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72DD363A" w14:textId="77777777" w:rsidR="003F23E2" w:rsidRDefault="003F23E2" w:rsidP="003F23E2">
              <w:pPr>
                <w:pStyle w:val="af3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https://habr.com/ru/company/otus/blog/596371/. «Эмуляторы и симуляторы vs реальные устройства для автоматизации тестирования.» </w:t>
              </w:r>
              <w:r>
                <w:rPr>
                  <w:i/>
                  <w:iCs/>
                  <w:noProof/>
                </w:rPr>
                <w:t>Хабр</w:t>
              </w:r>
              <w:r>
                <w:rPr>
                  <w:noProof/>
                </w:rPr>
                <w:t xml:space="preserve"> (2021).</w:t>
              </w:r>
            </w:p>
            <w:p w14:paraId="62A2F03F" w14:textId="578B7C59" w:rsidR="003F23E2" w:rsidRDefault="003F23E2" w:rsidP="003F23E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8BC4C1" w14:textId="4D3C08FA" w:rsidR="00744BAC" w:rsidRDefault="00744BAC" w:rsidP="003F23E2">
      <w:pPr>
        <w:jc w:val="center"/>
      </w:pPr>
    </w:p>
    <w:sectPr w:rsidR="00744BAC" w:rsidSect="00A26750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Аноним Анонимович" w:date="2021-12-18T13:47:00Z" w:initials="АА">
    <w:p w14:paraId="70809FA4" w14:textId="757492A6" w:rsidR="00261658" w:rsidRDefault="00261658">
      <w:pPr>
        <w:pStyle w:val="aa"/>
      </w:pPr>
      <w:r>
        <w:rPr>
          <w:rStyle w:val="a9"/>
        </w:rPr>
        <w:annotationRef/>
      </w:r>
      <w:proofErr w:type="spellStart"/>
      <w:r>
        <w:t>Опенсорс</w:t>
      </w:r>
      <w:proofErr w:type="spellEnd"/>
      <w:r>
        <w:t xml:space="preserve"> убивает авторское право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809F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64F2" w16cex:dateUtc="2021-12-18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809FA4" w16cid:durableId="256864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DC32" w14:textId="77777777" w:rsidR="00B44569" w:rsidRDefault="00B44569" w:rsidP="00744BAC">
      <w:pPr>
        <w:spacing w:after="0" w:line="240" w:lineRule="auto"/>
      </w:pPr>
      <w:r>
        <w:separator/>
      </w:r>
    </w:p>
  </w:endnote>
  <w:endnote w:type="continuationSeparator" w:id="0">
    <w:p w14:paraId="72F46CC0" w14:textId="77777777" w:rsidR="00B44569" w:rsidRDefault="00B44569" w:rsidP="0074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D387" w14:textId="77777777" w:rsidR="00B44569" w:rsidRDefault="00B44569" w:rsidP="00744BAC">
      <w:pPr>
        <w:spacing w:after="0" w:line="240" w:lineRule="auto"/>
      </w:pPr>
      <w:r>
        <w:separator/>
      </w:r>
    </w:p>
  </w:footnote>
  <w:footnote w:type="continuationSeparator" w:id="0">
    <w:p w14:paraId="51DAEE7E" w14:textId="77777777" w:rsidR="00B44569" w:rsidRDefault="00B44569" w:rsidP="00744BAC">
      <w:pPr>
        <w:spacing w:after="0" w:line="240" w:lineRule="auto"/>
      </w:pPr>
      <w:r>
        <w:continuationSeparator/>
      </w:r>
    </w:p>
  </w:footnote>
  <w:footnote w:id="1">
    <w:p w14:paraId="6ED8292B" w14:textId="0701FC56" w:rsidR="00744BAC" w:rsidRDefault="00744BAC">
      <w:pPr>
        <w:pStyle w:val="af0"/>
      </w:pPr>
      <w:r w:rsidRPr="00744BAC">
        <w:rPr>
          <w:rStyle w:val="af2"/>
        </w:rPr>
        <w:sym w:font="Symbol" w:char="F023"/>
      </w:r>
      <w:r>
        <w:t xml:space="preserve"> сноска на перекрёстную ссылку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63D0"/>
    <w:multiLevelType w:val="multilevel"/>
    <w:tmpl w:val="F63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574E43"/>
    <w:multiLevelType w:val="multilevel"/>
    <w:tmpl w:val="485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оним Анонимович">
    <w15:presenceInfo w15:providerId="Windows Live" w15:userId="2e942a099dfc8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7D"/>
    <w:rsid w:val="001553BC"/>
    <w:rsid w:val="00261658"/>
    <w:rsid w:val="00276DE7"/>
    <w:rsid w:val="003F23E2"/>
    <w:rsid w:val="004323C2"/>
    <w:rsid w:val="00456561"/>
    <w:rsid w:val="004B0703"/>
    <w:rsid w:val="004B457D"/>
    <w:rsid w:val="00613FDF"/>
    <w:rsid w:val="00744BAC"/>
    <w:rsid w:val="00836D46"/>
    <w:rsid w:val="00A1663D"/>
    <w:rsid w:val="00A26750"/>
    <w:rsid w:val="00B44569"/>
    <w:rsid w:val="00BF4AFA"/>
    <w:rsid w:val="00D55D1B"/>
    <w:rsid w:val="00E0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7CBD"/>
  <w15:chartTrackingRefBased/>
  <w15:docId w15:val="{77129A5E-847E-430B-AD15-A092FD6C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55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53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53BC"/>
    <w:rPr>
      <w:i/>
      <w:iCs/>
    </w:rPr>
  </w:style>
  <w:style w:type="character" w:styleId="a5">
    <w:name w:val="Hyperlink"/>
    <w:basedOn w:val="a0"/>
    <w:uiPriority w:val="99"/>
    <w:unhideWhenUsed/>
    <w:rsid w:val="001553B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6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836D4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2368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323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23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23C2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26165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6165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6165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165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1658"/>
    <w:rPr>
      <w:b/>
      <w:bCs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261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Revision"/>
    <w:hidden/>
    <w:uiPriority w:val="99"/>
    <w:semiHidden/>
    <w:rsid w:val="00456561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744BA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44BA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44BAC"/>
    <w:rPr>
      <w:vertAlign w:val="superscript"/>
    </w:rPr>
  </w:style>
  <w:style w:type="paragraph" w:styleId="af3">
    <w:name w:val="Bibliography"/>
    <w:basedOn w:val="a"/>
    <w:next w:val="a"/>
    <w:uiPriority w:val="37"/>
    <w:unhideWhenUsed/>
    <w:rsid w:val="00D5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1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inf_lab5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appium.io/docs/en/drivers/ios-xcuitest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blog.testproject.io/2021/09/15/top-android-testing-frameworks-you-need-to-know/" TargetMode="External"/><Relationship Id="rId10" Type="http://schemas.openxmlformats.org/officeDocument/2006/relationships/hyperlink" Target="https://testproject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ium.io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htt21</b:Tag>
    <b:SourceType>JournalArticle</b:SourceType>
    <b:Guid>{E9B9BE9C-D1F9-47BE-AA2C-1D0AAA164E33}</b:Guid>
    <b:Title>Эмуляторы и симуляторы vs реальные устройства для автоматизации тестирования</b:Title>
    <b:Year>2021</b:Year>
    <b:Author>
      <b:Author>
        <b:NameList>
          <b:Person>
            <b:Last>https://habr.com/ru/company/otus/blog/596371/</b:Last>
          </b:Person>
        </b:NameList>
      </b:Author>
    </b:Author>
    <b:JournalName>Хабр</b:JournalName>
    <b:RefOrder>1</b:RefOrder>
  </b:Source>
</b:Sources>
</file>

<file path=customXml/itemProps1.xml><?xml version="1.0" encoding="utf-8"?>
<ds:datastoreItem xmlns:ds="http://schemas.openxmlformats.org/officeDocument/2006/customXml" ds:itemID="{EBE5B57A-0E74-4876-BEEE-2F4E5ED3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Анонимович</dc:creator>
  <cp:keywords/>
  <dc:description/>
  <cp:lastModifiedBy>Аноним Анонимович</cp:lastModifiedBy>
  <cp:revision>2</cp:revision>
  <dcterms:created xsi:type="dcterms:W3CDTF">2021-12-18T09:59:00Z</dcterms:created>
  <dcterms:modified xsi:type="dcterms:W3CDTF">2021-12-18T11:09:00Z</dcterms:modified>
</cp:coreProperties>
</file>